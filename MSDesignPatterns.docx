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47EDF" w14:textId="77777777" w:rsidR="00DE4543" w:rsidRDefault="00DE4543" w:rsidP="00DE4543">
      <w:r>
        <w:t>Microservice Patterns</w:t>
      </w:r>
    </w:p>
    <w:p w14:paraId="40842021" w14:textId="77777777" w:rsidR="00DE4543" w:rsidRDefault="00DE4543" w:rsidP="00DE4543">
      <w:r>
        <w:t>The following list of Microservice Patterns was applied so far.</w:t>
      </w:r>
    </w:p>
    <w:p w14:paraId="27D17A24" w14:textId="77777777" w:rsidR="00DE4543" w:rsidRDefault="00DE4543" w:rsidP="00DE4543"/>
    <w:p w14:paraId="2A477CFD" w14:textId="77777777" w:rsidR="00DE4543" w:rsidRDefault="00DE4543" w:rsidP="00DE4543">
      <w:r>
        <w:t>Server-side service discovery - Consul</w:t>
      </w:r>
    </w:p>
    <w:p w14:paraId="1392BB72" w14:textId="77777777" w:rsidR="00DE4543" w:rsidRDefault="00DE4543" w:rsidP="00DE4543"/>
    <w:p w14:paraId="7F2DCD77" w14:textId="77777777" w:rsidR="00DE4543" w:rsidRDefault="00DE4543" w:rsidP="00DE4543">
      <w:r>
        <w:t xml:space="preserve">API Gateway - Spring Cloud </w:t>
      </w:r>
      <w:proofErr w:type="spellStart"/>
      <w:r>
        <w:t>Zuul</w:t>
      </w:r>
      <w:proofErr w:type="spellEnd"/>
    </w:p>
    <w:p w14:paraId="1B305242" w14:textId="77777777" w:rsidR="00DE4543" w:rsidRDefault="00DE4543" w:rsidP="00DE4543"/>
    <w:p w14:paraId="27D0638D" w14:textId="77777777" w:rsidR="00DE4543" w:rsidRDefault="00DE4543" w:rsidP="00DE4543">
      <w:r>
        <w:t xml:space="preserve">Externalized configuration - Consul using Spring Cloud Config </w:t>
      </w:r>
      <w:proofErr w:type="spellStart"/>
      <w:r>
        <w:t>yaml</w:t>
      </w:r>
      <w:proofErr w:type="spellEnd"/>
      <w:r>
        <w:t xml:space="preserve"> </w:t>
      </w:r>
      <w:proofErr w:type="gramStart"/>
      <w:r>
        <w:t>format(</w:t>
      </w:r>
      <w:proofErr w:type="gramEnd"/>
      <w:r>
        <w:t>with spring profiles), more details look at docker/spring-cloud-config</w:t>
      </w:r>
    </w:p>
    <w:p w14:paraId="0087ED32" w14:textId="77777777" w:rsidR="00DE4543" w:rsidRDefault="00DE4543" w:rsidP="00DE4543"/>
    <w:p w14:paraId="79A349E3" w14:textId="77777777" w:rsidR="00DE4543" w:rsidRDefault="00DE4543" w:rsidP="00DE4543">
      <w:r>
        <w:t>Exception Tracking - Spring Boot Admin</w:t>
      </w:r>
    </w:p>
    <w:p w14:paraId="0856888C" w14:textId="77777777" w:rsidR="00DE4543" w:rsidRDefault="00DE4543" w:rsidP="00DE4543"/>
    <w:p w14:paraId="7AC12445" w14:textId="77777777" w:rsidR="00DE4543" w:rsidRDefault="00DE4543" w:rsidP="00DE4543">
      <w:r>
        <w:t>Access token - Spring Oauth2 with JWT</w:t>
      </w:r>
    </w:p>
    <w:p w14:paraId="5E995ADC" w14:textId="77777777" w:rsidR="00DE4543" w:rsidRDefault="00DE4543" w:rsidP="00DE4543"/>
    <w:p w14:paraId="3C3F8410" w14:textId="77777777" w:rsidR="00DE4543" w:rsidRDefault="00DE4543" w:rsidP="00DE4543">
      <w:r>
        <w:t>Health Check API - Spring Boot Actuator Starter</w:t>
      </w:r>
    </w:p>
    <w:p w14:paraId="6BBA20FE" w14:textId="77777777" w:rsidR="00DE4543" w:rsidRDefault="00DE4543" w:rsidP="00DE4543"/>
    <w:p w14:paraId="5E909F8A" w14:textId="77777777" w:rsidR="00DE4543" w:rsidRDefault="00DE4543" w:rsidP="00DE4543">
      <w:r>
        <w:t>Distributed tracing - Jaeger</w:t>
      </w:r>
    </w:p>
    <w:p w14:paraId="6D45674B" w14:textId="77777777" w:rsidR="00DE4543" w:rsidRDefault="00DE4543" w:rsidP="00DE4543"/>
    <w:p w14:paraId="1A98933F" w14:textId="77777777" w:rsidR="00DE4543" w:rsidRDefault="00DE4543" w:rsidP="00DE4543">
      <w:r>
        <w:t xml:space="preserve">Application metrics - Spring </w:t>
      </w:r>
      <w:proofErr w:type="spellStart"/>
      <w:r>
        <w:t>Micrometer</w:t>
      </w:r>
      <w:proofErr w:type="spellEnd"/>
      <w:r>
        <w:t xml:space="preserve"> Prometheus</w:t>
      </w:r>
    </w:p>
    <w:p w14:paraId="6A559A0C" w14:textId="77777777" w:rsidR="00DE4543" w:rsidRDefault="00DE4543" w:rsidP="00DE4543"/>
    <w:p w14:paraId="7103A71B" w14:textId="77777777" w:rsidR="00DE4543" w:rsidRDefault="00DE4543" w:rsidP="00DE4543">
      <w:r>
        <w:t>Database per service - MongoDB an instance per service</w:t>
      </w:r>
    </w:p>
    <w:p w14:paraId="342EB477" w14:textId="77777777" w:rsidR="00DE4543" w:rsidRDefault="00DE4543" w:rsidP="00DE4543"/>
    <w:p w14:paraId="7ECE043B" w14:textId="77777777" w:rsidR="00DE4543" w:rsidRDefault="00DE4543" w:rsidP="00DE4543">
      <w:r>
        <w:t xml:space="preserve">Shared database - Redis for sharing http </w:t>
      </w:r>
      <w:proofErr w:type="gramStart"/>
      <w:r>
        <w:t>sessions</w:t>
      </w:r>
      <w:proofErr w:type="gramEnd"/>
    </w:p>
    <w:p w14:paraId="408544D1" w14:textId="77777777" w:rsidR="00DE4543" w:rsidRDefault="00DE4543" w:rsidP="00DE4543"/>
    <w:p w14:paraId="53ADE9A8" w14:textId="77777777" w:rsidR="00DE4543" w:rsidRDefault="00DE4543" w:rsidP="00DE4543">
      <w:r>
        <w:t xml:space="preserve">To know more about each </w:t>
      </w:r>
      <w:proofErr w:type="gramStart"/>
      <w:r>
        <w:t>pattern</w:t>
      </w:r>
      <w:proofErr w:type="gramEnd"/>
      <w:r>
        <w:t xml:space="preserve"> look at Microservice Architecture</w:t>
      </w:r>
    </w:p>
    <w:p w14:paraId="51E9A2CE" w14:textId="77777777" w:rsidR="00DE4543" w:rsidRDefault="00DE4543" w:rsidP="00DE4543"/>
    <w:p w14:paraId="0B178B56" w14:textId="77777777" w:rsidR="00DE4543" w:rsidRDefault="00DE4543" w:rsidP="00DE4543">
      <w:r>
        <w:t>Prerequisites</w:t>
      </w:r>
    </w:p>
    <w:p w14:paraId="21491532" w14:textId="77777777" w:rsidR="00DE4543" w:rsidRDefault="00DE4543" w:rsidP="00DE4543">
      <w:r>
        <w:t>JDK 1.8</w:t>
      </w:r>
    </w:p>
    <w:p w14:paraId="0BBEE66D" w14:textId="38785CDB" w:rsidR="00DE4543" w:rsidRDefault="00DE4543" w:rsidP="00DE4543">
      <w:r>
        <w:t>Maven 3</w:t>
      </w:r>
    </w:p>
    <w:p w14:paraId="7C8F0DBA" w14:textId="170EA66A" w:rsidR="004D560D" w:rsidRDefault="004D560D" w:rsidP="00DE4543"/>
    <w:p w14:paraId="2812DE24" w14:textId="76E0D64E" w:rsidR="004D560D" w:rsidRDefault="004D560D" w:rsidP="00DE4543"/>
    <w:p w14:paraId="2A8A5643" w14:textId="77777777" w:rsidR="004D560D" w:rsidRDefault="004D560D" w:rsidP="00DE4543"/>
    <w:p w14:paraId="359A8D1C" w14:textId="77777777" w:rsidR="00DE4543" w:rsidRDefault="00DE4543" w:rsidP="00DE4543">
      <w:r>
        <w:t xml:space="preserve">Docker 17.05.0-ce+ - Not necessary but recommended otherwise the services should run by </w:t>
      </w:r>
      <w:proofErr w:type="gramStart"/>
      <w:r>
        <w:t>command</w:t>
      </w:r>
      <w:proofErr w:type="gramEnd"/>
    </w:p>
    <w:p w14:paraId="754DE298" w14:textId="6E5C6318" w:rsidR="00C748FE" w:rsidRDefault="00DE4543" w:rsidP="00DE4543">
      <w:r>
        <w:t xml:space="preserve">Docker Compose 1.23.2 - Not necessary but recommended otherwise the services should run by </w:t>
      </w:r>
      <w:proofErr w:type="gramStart"/>
      <w:r>
        <w:t>command</w:t>
      </w:r>
      <w:proofErr w:type="gramEnd"/>
    </w:p>
    <w:p w14:paraId="69528AD3" w14:textId="1EA4AB47" w:rsidR="000D6CB0" w:rsidRDefault="000D6CB0" w:rsidP="00DE4543"/>
    <w:p w14:paraId="09FC1486" w14:textId="7430CE13" w:rsidR="004D560D" w:rsidRDefault="00C32C2F" w:rsidP="000D6CB0">
      <w:r>
        <w:rPr>
          <w:noProof/>
        </w:rPr>
        <w:drawing>
          <wp:inline distT="0" distB="0" distL="0" distR="0" wp14:anchorId="0F5EB45A" wp14:editId="3477BCA0">
            <wp:extent cx="3953933" cy="345273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482" t="21272" r="32565" b="13597"/>
                    <a:stretch/>
                  </pic:blipFill>
                  <pic:spPr bwMode="auto">
                    <a:xfrm>
                      <a:off x="0" y="0"/>
                      <a:ext cx="3958637" cy="3456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DD003" w14:textId="77777777" w:rsidR="004D560D" w:rsidRDefault="004D560D" w:rsidP="000D6CB0"/>
    <w:p w14:paraId="34FD0496" w14:textId="77777777" w:rsidR="004D560D" w:rsidRDefault="004D560D" w:rsidP="000D6CB0"/>
    <w:p w14:paraId="15DB4F62" w14:textId="77777777" w:rsidR="004D560D" w:rsidRDefault="004D560D" w:rsidP="000D6CB0"/>
    <w:p w14:paraId="4001345F" w14:textId="69A5B9F1" w:rsidR="000D6CB0" w:rsidRDefault="000D6CB0" w:rsidP="000D6CB0">
      <w:r>
        <w:t>Installing All Services using Docker Compose</w:t>
      </w:r>
    </w:p>
    <w:p w14:paraId="0942ED9E" w14:textId="77777777" w:rsidR="000D6CB0" w:rsidRDefault="000D6CB0" w:rsidP="000D6CB0">
      <w:r>
        <w:t>The easiest way to run all microservices is using docker-compose, run the following commands:</w:t>
      </w:r>
    </w:p>
    <w:p w14:paraId="67A2765A" w14:textId="77777777" w:rsidR="000D6CB0" w:rsidRDefault="000D6CB0" w:rsidP="000D6CB0"/>
    <w:p w14:paraId="5EA33E20" w14:textId="77777777" w:rsidR="000D6CB0" w:rsidRDefault="000D6CB0" w:rsidP="000D6CB0">
      <w:r>
        <w:t>On root folder first need to generate the docker images.</w:t>
      </w:r>
    </w:p>
    <w:p w14:paraId="37932CE3" w14:textId="77777777" w:rsidR="000D6CB0" w:rsidRDefault="000D6CB0" w:rsidP="000D6CB0"/>
    <w:p w14:paraId="242DE372" w14:textId="77777777" w:rsidR="000D6CB0" w:rsidRDefault="000D6CB0" w:rsidP="000D6CB0">
      <w:r>
        <w:t># at once for building the docker images</w:t>
      </w:r>
    </w:p>
    <w:p w14:paraId="0F7B643C" w14:textId="77777777" w:rsidR="000D6CB0" w:rsidRDefault="000D6CB0" w:rsidP="000D6CB0">
      <w:proofErr w:type="spellStart"/>
      <w:r>
        <w:t>mvn</w:t>
      </w:r>
      <w:proofErr w:type="spellEnd"/>
      <w:r>
        <w:t xml:space="preserve"> clean install </w:t>
      </w:r>
      <w:proofErr w:type="spellStart"/>
      <w:proofErr w:type="gramStart"/>
      <w:r>
        <w:t>docker:build</w:t>
      </w:r>
      <w:proofErr w:type="spellEnd"/>
      <w:proofErr w:type="gramEnd"/>
    </w:p>
    <w:p w14:paraId="0BC100C8" w14:textId="77777777" w:rsidR="000D6CB0" w:rsidRDefault="000D6CB0" w:rsidP="000D6CB0">
      <w:r>
        <w:t>On docker folder run all microservices</w:t>
      </w:r>
    </w:p>
    <w:p w14:paraId="0647A7DD" w14:textId="77777777" w:rsidR="000D6CB0" w:rsidRDefault="000D6CB0" w:rsidP="000D6CB0"/>
    <w:p w14:paraId="05FF8D66" w14:textId="77777777" w:rsidR="000D6CB0" w:rsidRDefault="000D6CB0" w:rsidP="000D6CB0">
      <w:r>
        <w:t>docker-compose up -</w:t>
      </w:r>
      <w:proofErr w:type="gramStart"/>
      <w:r>
        <w:t>d</w:t>
      </w:r>
      <w:proofErr w:type="gramEnd"/>
    </w:p>
    <w:p w14:paraId="37E039CD" w14:textId="77777777" w:rsidR="000D6CB0" w:rsidRDefault="000D6CB0" w:rsidP="000D6CB0">
      <w:r>
        <w:lastRenderedPageBreak/>
        <w:t>Docker Commands</w:t>
      </w:r>
    </w:p>
    <w:p w14:paraId="30164CB5" w14:textId="77777777" w:rsidR="000D6CB0" w:rsidRDefault="000D6CB0" w:rsidP="000D6CB0">
      <w:r>
        <w:t>To see logs for a specific docker container:</w:t>
      </w:r>
    </w:p>
    <w:p w14:paraId="6289906C" w14:textId="77777777" w:rsidR="000D6CB0" w:rsidRDefault="000D6CB0" w:rsidP="000D6CB0"/>
    <w:p w14:paraId="527662D0" w14:textId="77777777" w:rsidR="000D6CB0" w:rsidRDefault="000D6CB0" w:rsidP="000D6CB0">
      <w:r>
        <w:t>docker logs -f SERVICE_NAME</w:t>
      </w:r>
    </w:p>
    <w:p w14:paraId="22B9AEC4" w14:textId="77777777" w:rsidR="000D6CB0" w:rsidRDefault="000D6CB0" w:rsidP="000D6CB0">
      <w:r>
        <w:t>PS: Service names are on docker-</w:t>
      </w:r>
      <w:proofErr w:type="spellStart"/>
      <w:r>
        <w:t>compose.yml</w:t>
      </w:r>
      <w:proofErr w:type="spellEnd"/>
      <w:r>
        <w:t xml:space="preserve"> -&gt; </w:t>
      </w:r>
      <w:proofErr w:type="spellStart"/>
      <w:r>
        <w:t>container_name</w:t>
      </w:r>
      <w:proofErr w:type="spellEnd"/>
    </w:p>
    <w:p w14:paraId="48724994" w14:textId="77777777" w:rsidR="000D6CB0" w:rsidRDefault="000D6CB0" w:rsidP="000D6CB0"/>
    <w:p w14:paraId="637D8B54" w14:textId="77777777" w:rsidR="000D6CB0" w:rsidRDefault="000D6CB0" w:rsidP="000D6CB0">
      <w:r>
        <w:t>To execute a command inside the container:</w:t>
      </w:r>
    </w:p>
    <w:p w14:paraId="62570A2D" w14:textId="77777777" w:rsidR="000D6CB0" w:rsidRDefault="000D6CB0" w:rsidP="000D6CB0"/>
    <w:p w14:paraId="402E596F" w14:textId="77777777" w:rsidR="000D6CB0" w:rsidRDefault="000D6CB0" w:rsidP="000D6CB0">
      <w:r>
        <w:t>docker exec -it week-menu-</w:t>
      </w:r>
      <w:proofErr w:type="spellStart"/>
      <w:r>
        <w:t>api</w:t>
      </w:r>
      <w:proofErr w:type="spellEnd"/>
      <w:r>
        <w:t xml:space="preserve"> </w:t>
      </w:r>
      <w:proofErr w:type="spellStart"/>
      <w:r>
        <w:t>sh</w:t>
      </w:r>
      <w:proofErr w:type="spellEnd"/>
    </w:p>
    <w:p w14:paraId="4D29BF2E" w14:textId="77777777" w:rsidR="000D6CB0" w:rsidRDefault="000D6CB0" w:rsidP="000D6CB0">
      <w:r>
        <w:t>To stop and remove all containers:</w:t>
      </w:r>
    </w:p>
    <w:p w14:paraId="559828F8" w14:textId="77777777" w:rsidR="000D6CB0" w:rsidRDefault="000D6CB0" w:rsidP="000D6CB0"/>
    <w:p w14:paraId="49688317" w14:textId="77777777" w:rsidR="000D6CB0" w:rsidRDefault="000D6CB0" w:rsidP="000D6CB0">
      <w:r>
        <w:t>docker-compose down -</w:t>
      </w:r>
      <w:proofErr w:type="gramStart"/>
      <w:r>
        <w:t>v</w:t>
      </w:r>
      <w:proofErr w:type="gramEnd"/>
    </w:p>
    <w:p w14:paraId="4979F0C2" w14:textId="77777777" w:rsidR="000D6CB0" w:rsidRDefault="000D6CB0" w:rsidP="000D6CB0">
      <w:r>
        <w:t>To restart/start/stop/remove specific container:</w:t>
      </w:r>
    </w:p>
    <w:p w14:paraId="66160F6D" w14:textId="77777777" w:rsidR="000D6CB0" w:rsidRDefault="000D6CB0" w:rsidP="000D6CB0"/>
    <w:p w14:paraId="775AB757" w14:textId="77777777" w:rsidR="000D6CB0" w:rsidRDefault="000D6CB0" w:rsidP="000D6CB0">
      <w:r>
        <w:t>docker-compose restart SERVICE_</w:t>
      </w:r>
      <w:proofErr w:type="gramStart"/>
      <w:r>
        <w:t>NAME</w:t>
      </w:r>
      <w:proofErr w:type="gramEnd"/>
    </w:p>
    <w:p w14:paraId="6E387046" w14:textId="77777777" w:rsidR="000D6CB0" w:rsidRDefault="000D6CB0" w:rsidP="000D6CB0">
      <w:r>
        <w:t>docker-compose up SERVICE_</w:t>
      </w:r>
      <w:proofErr w:type="gramStart"/>
      <w:r>
        <w:t>NAME</w:t>
      </w:r>
      <w:proofErr w:type="gramEnd"/>
    </w:p>
    <w:p w14:paraId="06382E63" w14:textId="77777777" w:rsidR="000D6CB0" w:rsidRDefault="000D6CB0" w:rsidP="000D6CB0">
      <w:r>
        <w:t>docker-compose stop SERVICE_</w:t>
      </w:r>
      <w:proofErr w:type="gramStart"/>
      <w:r>
        <w:t>NAME</w:t>
      </w:r>
      <w:proofErr w:type="gramEnd"/>
    </w:p>
    <w:p w14:paraId="2E4B887A" w14:textId="3641FDD9" w:rsidR="000D6CB0" w:rsidRDefault="000D6CB0" w:rsidP="000D6CB0">
      <w:r>
        <w:t>docker-compose rm SERVICE_</w:t>
      </w:r>
      <w:proofErr w:type="gramStart"/>
      <w:r>
        <w:t>NAME</w:t>
      </w:r>
      <w:proofErr w:type="gramEnd"/>
    </w:p>
    <w:p w14:paraId="1CB43BAF" w14:textId="496277D9" w:rsidR="000D6CB0" w:rsidRDefault="000D6CB0" w:rsidP="000D6CB0"/>
    <w:p w14:paraId="619CA06A" w14:textId="50C2E184" w:rsidR="000D6CB0" w:rsidRDefault="000D6CB0" w:rsidP="000D6CB0"/>
    <w:p w14:paraId="6692E0C1" w14:textId="77777777" w:rsidR="00AE69A3" w:rsidRPr="00AE69A3" w:rsidRDefault="00AE69A3" w:rsidP="00AE69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E69A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Manual Installation - NOT RECOMMENDED</w:t>
      </w:r>
    </w:p>
    <w:p w14:paraId="2BC53F0E" w14:textId="77777777" w:rsidR="00AE69A3" w:rsidRPr="00AE69A3" w:rsidRDefault="00AE69A3" w:rsidP="00AE69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69A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 for some reason you cannot install </w:t>
      </w:r>
      <w:r w:rsidRPr="00AE69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docker/docker-compose</w:t>
      </w:r>
      <w:r w:rsidRPr="00AE69A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you can run all services manually using the following command for </w:t>
      </w:r>
      <w:r w:rsidRPr="00AE69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Java</w:t>
      </w:r>
      <w:r w:rsidRPr="00AE69A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applications.</w:t>
      </w:r>
    </w:p>
    <w:p w14:paraId="4910C7FD" w14:textId="77777777" w:rsidR="00AE69A3" w:rsidRPr="00AE69A3" w:rsidRDefault="00AE69A3" w:rsidP="00AE69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AE69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mvn</w:t>
      </w:r>
      <w:proofErr w:type="spellEnd"/>
      <w:r w:rsidRPr="00AE69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AE69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spring-</w:t>
      </w:r>
      <w:proofErr w:type="gramStart"/>
      <w:r w:rsidRPr="00AE69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boot:run</w:t>
      </w:r>
      <w:proofErr w:type="spellEnd"/>
      <w:proofErr w:type="gramEnd"/>
      <w:r w:rsidRPr="00AE69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</w:t>
      </w:r>
      <w:proofErr w:type="spellStart"/>
      <w:r w:rsidRPr="00AE69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Dspring-boot.run.arguments</w:t>
      </w:r>
      <w:proofErr w:type="spellEnd"/>
      <w:r w:rsidRPr="00AE69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="--</w:t>
      </w:r>
      <w:proofErr w:type="spellStart"/>
      <w:r w:rsidRPr="00AE69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server.port</w:t>
      </w:r>
      <w:proofErr w:type="spellEnd"/>
      <w:r w:rsidRPr="00AE69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={PORT}"</w:t>
      </w:r>
    </w:p>
    <w:p w14:paraId="23D50ED3" w14:textId="77777777" w:rsidR="00AE69A3" w:rsidRPr="00AE69A3" w:rsidRDefault="00AE69A3" w:rsidP="00AE69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69A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 run </w:t>
      </w:r>
      <w:r w:rsidRPr="00AE69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NodeJS and React</w:t>
      </w:r>
      <w:r w:rsidRPr="00AE69A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applications on folders </w:t>
      </w:r>
      <w:proofErr w:type="spellStart"/>
      <w:r w:rsidRPr="00AE69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nodejs</w:t>
      </w:r>
      <w:proofErr w:type="spellEnd"/>
      <w:r w:rsidRPr="00AE69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-service and react-webapp</w:t>
      </w:r>
      <w:r w:rsidRPr="00AE69A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</w:t>
      </w:r>
    </w:p>
    <w:p w14:paraId="3FA68D4B" w14:textId="77777777" w:rsidR="00AE69A3" w:rsidRPr="00AE69A3" w:rsidRDefault="00AE69A3" w:rsidP="00AE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AE69A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r w:rsidRPr="00AE69A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AE69A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r w:rsidRPr="00AE69A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AE69A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install</w:t>
      </w:r>
      <w:proofErr w:type="gramEnd"/>
    </w:p>
    <w:p w14:paraId="73874B83" w14:textId="77777777" w:rsidR="00AE69A3" w:rsidRPr="00AE69A3" w:rsidRDefault="00AE69A3" w:rsidP="00AE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2868D58E" w14:textId="77777777" w:rsidR="00AE69A3" w:rsidRPr="00AE69A3" w:rsidRDefault="00AE69A3" w:rsidP="00AE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AE69A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r w:rsidRPr="00AE69A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AE69A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r w:rsidRPr="00AE69A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AE69A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start</w:t>
      </w:r>
      <w:proofErr w:type="gramEnd"/>
    </w:p>
    <w:p w14:paraId="5F526B14" w14:textId="31F17290" w:rsidR="000D6CB0" w:rsidRDefault="000D6CB0" w:rsidP="000D6CB0"/>
    <w:p w14:paraId="16C4D65B" w14:textId="2319A45C" w:rsidR="00AE69A3" w:rsidRDefault="00402AFC" w:rsidP="000D6CB0">
      <w:r w:rsidRPr="00402AFC">
        <w:rPr>
          <w:noProof/>
        </w:rPr>
        <w:lastRenderedPageBreak/>
        <w:drawing>
          <wp:inline distT="0" distB="0" distL="0" distR="0" wp14:anchorId="0F492498" wp14:editId="28E638B1">
            <wp:extent cx="5731510" cy="3210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30E5" w14:textId="420C06AC" w:rsidR="00402AFC" w:rsidRDefault="00402AFC" w:rsidP="000D6CB0"/>
    <w:p w14:paraId="6268DF08" w14:textId="77777777" w:rsidR="00402AFC" w:rsidRDefault="00402AFC" w:rsidP="000D6CB0"/>
    <w:p w14:paraId="3B76211F" w14:textId="4EF74821" w:rsidR="00AE69A3" w:rsidRDefault="00E84769" w:rsidP="000D6CB0">
      <w:r w:rsidRPr="00E84769">
        <w:rPr>
          <w:noProof/>
        </w:rPr>
        <w:drawing>
          <wp:inline distT="0" distB="0" distL="0" distR="0" wp14:anchorId="593655BC" wp14:editId="3E549C27">
            <wp:extent cx="5731510" cy="2851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EA28" w14:textId="00E81475" w:rsidR="00E84769" w:rsidRDefault="00E84769" w:rsidP="000D6CB0"/>
    <w:p w14:paraId="4C9547A3" w14:textId="77777777" w:rsidR="00D83956" w:rsidRDefault="00D83956" w:rsidP="00D8395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Default Users</w:t>
      </w:r>
    </w:p>
    <w:p w14:paraId="15EA094A" w14:textId="77777777" w:rsidR="00D83956" w:rsidRDefault="00D83956" w:rsidP="00D839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del w:id="0" w:author="Unknown">
        <w:r>
          <w:rPr>
            <w:rFonts w:ascii="Segoe UI" w:hAnsi="Segoe UI" w:cs="Segoe UI"/>
            <w:color w:val="24292E"/>
          </w:rPr>
          <w:delText>Following the list of default users:</w:delText>
        </w:r>
      </w:del>
    </w:p>
    <w:p w14:paraId="4E7323E3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admin@gmail.com/password - ROLE_ADMIN</w:t>
      </w:r>
    </w:p>
    <w:p w14:paraId="3234AAA9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2983DE27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master@gmail.com/password123 - ROLE_PERSON_CREATE, ROLE_PERSON_READ, ROLE_PERSON_SAVE</w:t>
      </w:r>
    </w:p>
    <w:p w14:paraId="42EE3FF5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49185FE9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>anonymous@gmail.com/test - ROLE_PERSON_READ</w:t>
      </w:r>
    </w:p>
    <w:p w14:paraId="4724598B" w14:textId="77777777" w:rsidR="00D83956" w:rsidRDefault="00D83956" w:rsidP="00D839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PS: Moved default users for Integration Tests only.</w:t>
      </w:r>
    </w:p>
    <w:p w14:paraId="588BF28D" w14:textId="77777777" w:rsidR="00D83956" w:rsidRDefault="00D83956" w:rsidP="00D8395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Kubernetes - Google Cloud Platform</w:t>
      </w:r>
    </w:p>
    <w:p w14:paraId="0BE4E8E3" w14:textId="77777777" w:rsidR="00D83956" w:rsidRDefault="00D83956" w:rsidP="00D8395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code in </w:t>
      </w:r>
      <w:r>
        <w:rPr>
          <w:rStyle w:val="HTMLCode"/>
          <w:rFonts w:ascii="Consolas" w:hAnsi="Consolas"/>
          <w:color w:val="24292E"/>
        </w:rPr>
        <w:t>Raspberry Pi Cluster using microk8s</w:t>
      </w:r>
      <w:r>
        <w:rPr>
          <w:rFonts w:ascii="Segoe UI" w:hAnsi="Segoe UI" w:cs="Segoe UI"/>
          <w:color w:val="24292E"/>
        </w:rPr>
        <w:t>.</w:t>
      </w:r>
    </w:p>
    <w:p w14:paraId="67C701E3" w14:textId="77777777" w:rsidR="00D83956" w:rsidRDefault="00D83956" w:rsidP="00D839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Following useful commands for </w:t>
      </w:r>
      <w:proofErr w:type="spellStart"/>
      <w:r>
        <w:rPr>
          <w:rFonts w:ascii="Segoe UI" w:hAnsi="Segoe UI" w:cs="Segoe UI"/>
          <w:color w:val="24292E"/>
        </w:rPr>
        <w:t>kubernetes</w:t>
      </w:r>
      <w:proofErr w:type="spellEnd"/>
    </w:p>
    <w:p w14:paraId="58A04EDC" w14:textId="77777777" w:rsidR="00D83956" w:rsidRDefault="00D83956" w:rsidP="00D839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Installation</w:t>
      </w:r>
    </w:p>
    <w:p w14:paraId="18FE2F42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helm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create ingress - RBAC enabled</w:t>
      </w:r>
    </w:p>
    <w:p w14:paraId="6A67A894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create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serviceaccount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--namespace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-system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tiller</w:t>
      </w:r>
      <w:proofErr w:type="gramEnd"/>
    </w:p>
    <w:p w14:paraId="25BB190C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create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clusterrolebinding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tiller-cluster-rule --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clusterrole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=cluster-admin --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serviceaccount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kube-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system:tiller</w:t>
      </w:r>
      <w:proofErr w:type="spellEnd"/>
      <w:proofErr w:type="gramEnd"/>
    </w:p>
    <w:p w14:paraId="15BCAEB0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helm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init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--service-account tiller</w:t>
      </w:r>
    </w:p>
    <w:p w14:paraId="02865ACD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helm list</w:t>
      </w:r>
    </w:p>
    <w:p w14:paraId="77561B2C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helm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init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--tiller-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tls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verify</w:t>
      </w:r>
      <w:proofErr w:type="gramEnd"/>
    </w:p>
    <w:p w14:paraId="3D5D69BD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helm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init</w:t>
      </w:r>
      <w:proofErr w:type="spellEnd"/>
    </w:p>
    <w:p w14:paraId="43AE40B7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get deployments -n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system</w:t>
      </w:r>
      <w:proofErr w:type="gramEnd"/>
    </w:p>
    <w:p w14:paraId="0EF58A25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helm install --name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nginx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-ingress stable/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nginx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-ingress --set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rbac.create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=true --set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controller.publishService.enabled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=true</w:t>
      </w:r>
    </w:p>
    <w:p w14:paraId="7CC162DD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21FAA5AF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#helm list</w:t>
      </w:r>
    </w:p>
    <w:p w14:paraId="27B2E58B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helm list</w:t>
      </w:r>
    </w:p>
    <w:p w14:paraId="151CDD77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0F68DB27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#create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tls</w:t>
      </w:r>
      <w:proofErr w:type="spellEnd"/>
    </w:p>
    <w:p w14:paraId="44AC0E21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create secret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tls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ingress-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tls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--cert /etc/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sslmate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/www.spendingbetter.com.chained.crt --key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/etc/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sslmate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/www.spendingbetter.com.key</w:t>
      </w:r>
      <w:proofErr w:type="gramEnd"/>
    </w:p>
    <w:p w14:paraId="17A6F337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7ACD35AE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#create generic certs</w:t>
      </w:r>
    </w:p>
    <w:p w14:paraId="2D9156F6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create secret generic spendingbetter-p12 --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from-file=/etc/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sslmate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/www.spendingbetter.com.p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12</w:t>
      </w:r>
    </w:p>
    <w:p w14:paraId="3BC1F3DC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create secret generic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spendingbetter-crt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--from-file=/etc/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sslmate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/www.spendingbetter.com.crt</w:t>
      </w:r>
    </w:p>
    <w:p w14:paraId="1AB50642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create secret generic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spendingbetter-jks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--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from-file=/etc/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sslmate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/www.spendingbetter.com.jks</w:t>
      </w:r>
      <w:proofErr w:type="gramEnd"/>
    </w:p>
    <w:p w14:paraId="2DBDC275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63D9C9FC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#list certs</w:t>
      </w:r>
    </w:p>
    <w:p w14:paraId="3526AD54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get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secrets</w:t>
      </w:r>
      <w:proofErr w:type="gramEnd"/>
    </w:p>
    <w:p w14:paraId="27D42EC2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121287A5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#list specific cert</w:t>
      </w:r>
    </w:p>
    <w:p w14:paraId="6BEA7D23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describe secret ingress-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tls</w:t>
      </w:r>
      <w:proofErr w:type="spellEnd"/>
      <w:proofErr w:type="gramEnd"/>
    </w:p>
    <w:p w14:paraId="1DCF8A66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3DFD2713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#show ingress</w:t>
      </w:r>
    </w:p>
    <w:p w14:paraId="33D0CA56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get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ing</w:t>
      </w:r>
      <w:proofErr w:type="spellEnd"/>
      <w:proofErr w:type="gramEnd"/>
    </w:p>
    <w:p w14:paraId="6BEF1530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describe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ingress</w:t>
      </w:r>
      <w:proofErr w:type="gramEnd"/>
    </w:p>
    <w:p w14:paraId="4E0CCB5F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5BE2DBF1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291CA3FD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 Istio</w:t>
      </w:r>
    </w:p>
    <w:p w14:paraId="4ACBE8EA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 Get Grafana Configuration</w:t>
      </w:r>
    </w:p>
    <w:p w14:paraId="0BB34834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get service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grafana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--namespace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istio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-system -o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yaml</w:t>
      </w:r>
      <w:proofErr w:type="spellEnd"/>
      <w:proofErr w:type="gramEnd"/>
    </w:p>
    <w:p w14:paraId="77E5BBA5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435C9118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 Update Grafana Configuration</w:t>
      </w:r>
    </w:p>
    <w:p w14:paraId="51370BC7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edit service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grafana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--namespace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istio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system</w:t>
      </w:r>
      <w:proofErr w:type="gramEnd"/>
    </w:p>
    <w:p w14:paraId="47CBA4C3" w14:textId="77777777" w:rsidR="00D83956" w:rsidRDefault="00D83956" w:rsidP="00D839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Deployment</w:t>
      </w:r>
    </w:p>
    <w:p w14:paraId="6A7CB404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 xml:space="preserve">cd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kubernetes</w:t>
      </w:r>
      <w:proofErr w:type="spellEnd"/>
    </w:p>
    <w:p w14:paraId="4D12DBDD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67898207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#create docker image</w:t>
      </w:r>
    </w:p>
    <w:p w14:paraId="214E3118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docker tag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eureka-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server:latest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eu.gcr.io/spring-boot-gke-243520/eureka-server:4.0</w:t>
      </w:r>
    </w:p>
    <w:p w14:paraId="4FBE246F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docker tag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docker_react-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webapp:latest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eu.gcr.io/spring-boot-gke-243520/react-webapp:6.0</w:t>
      </w:r>
    </w:p>
    <w:p w14:paraId="4C889170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2E404ABC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#push docker image</w:t>
      </w:r>
    </w:p>
    <w:p w14:paraId="737FC7FD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docker push eu.gcr.io/spring-boot-gke-243520/eureka-server: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4.0</w:t>
      </w:r>
      <w:proofErr w:type="gramEnd"/>
    </w:p>
    <w:p w14:paraId="08282FDF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docker push eu.gcr.io/spring-boot-gke-243520/react-webapp: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6.0</w:t>
      </w:r>
      <w:proofErr w:type="gramEnd"/>
    </w:p>
    <w:p w14:paraId="08C13457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7701952A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#Deploy</w:t>
      </w:r>
    </w:p>
    <w:p w14:paraId="12C468DE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apply -f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deployment-admin-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server.yml</w:t>
      </w:r>
      <w:proofErr w:type="spellEnd"/>
      <w:proofErr w:type="gramEnd"/>
    </w:p>
    <w:p w14:paraId="13F7C2D3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22F9D8A5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#Undeploy</w:t>
      </w:r>
    </w:p>
    <w:p w14:paraId="65F8EA10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delete -f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deployment-admin-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server.yml</w:t>
      </w:r>
      <w:proofErr w:type="spellEnd"/>
      <w:proofErr w:type="gramEnd"/>
    </w:p>
    <w:p w14:paraId="19384387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1E83521C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#see logs</w:t>
      </w:r>
    </w:p>
    <w:p w14:paraId="2EF1BB43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logs admin-server-XXXXX -f</w:t>
      </w:r>
    </w:p>
    <w:p w14:paraId="0AA9D0EF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2FC12144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#exec command</w:t>
      </w:r>
    </w:p>
    <w:p w14:paraId="1F25E946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exec -it redis-5b4699dd74-qckm9 --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sh</w:t>
      </w:r>
      <w:proofErr w:type="spellEnd"/>
    </w:p>
    <w:p w14:paraId="0C72E56B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2ED7FC2F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#show all pods</w:t>
      </w:r>
    </w:p>
    <w:p w14:paraId="2EF26766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get pods --show-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labels</w:t>
      </w:r>
      <w:proofErr w:type="gramEnd"/>
    </w:p>
    <w:p w14:paraId="2475831B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4B336E7C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#create config map</w:t>
      </w:r>
    </w:p>
    <w:p w14:paraId="0F22766C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create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configmap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prometheus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--from-file=../docker/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prometheus-prod.yml</w:t>
      </w:r>
      <w:proofErr w:type="spellEnd"/>
    </w:p>
    <w:p w14:paraId="3825CBE0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1D0B2486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create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configmap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grafana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-dashboard --from-file=../docker/create-datasource-and-dashboard.sh</w:t>
      </w:r>
    </w:p>
    <w:p w14:paraId="4F84DB7B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36E4DD5E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create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configmap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grafana-datasource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--from-file=../docker/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grafana-datasource.yaml</w:t>
      </w:r>
      <w:proofErr w:type="spellEnd"/>
    </w:p>
    <w:p w14:paraId="050D3745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670DF68E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#port forward</w:t>
      </w:r>
    </w:p>
    <w:p w14:paraId="1DB89109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port-forward $(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get pod --selector="app=eureka-server" --output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jsonpath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='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{.items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[0].metadata.name}') 8761:8761</w:t>
      </w:r>
    </w:p>
    <w:p w14:paraId="4CA0CBE1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4FBA46C3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#delete specific ingress</w:t>
      </w:r>
    </w:p>
    <w:p w14:paraId="38398061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delete ingress ingress-gateway-forward-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https</w:t>
      </w:r>
      <w:proofErr w:type="gramEnd"/>
    </w:p>
    <w:p w14:paraId="10FEE567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1DB363EE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#cpu usage</w:t>
      </w:r>
    </w:p>
    <w:p w14:paraId="060D6E31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get nodes --show-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labels</w:t>
      </w:r>
      <w:proofErr w:type="gramEnd"/>
    </w:p>
    <w:p w14:paraId="4C490147" w14:textId="77777777" w:rsidR="00D83956" w:rsidRDefault="00D83956" w:rsidP="00D8395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describe nodes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gke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-your-first-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cluster</w:t>
      </w:r>
      <w:proofErr w:type="gramEnd"/>
    </w:p>
    <w:p w14:paraId="27C2D277" w14:textId="77777777" w:rsidR="00D83956" w:rsidRDefault="00D83956" w:rsidP="00D83956">
      <w:pPr>
        <w:pStyle w:val="HTMLPreformatted"/>
        <w:rPr>
          <w:rFonts w:ascii="Consolas" w:hAnsi="Consolas"/>
          <w:color w:val="24292E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top nodes</w:t>
      </w:r>
    </w:p>
    <w:p w14:paraId="4932EE7D" w14:textId="77777777" w:rsidR="000C1114" w:rsidRDefault="000C1114" w:rsidP="000C1114">
      <w:r>
        <w:t>Enable Ingress</w:t>
      </w:r>
    </w:p>
    <w:p w14:paraId="41F41AC2" w14:textId="77777777" w:rsidR="000C1114" w:rsidRDefault="000C1114" w:rsidP="000C1114"/>
    <w:p w14:paraId="4CB36D27" w14:textId="77777777" w:rsidR="000C1114" w:rsidRDefault="000C1114" w:rsidP="000C1114">
      <w:r>
        <w:t>Example Ingress Configuration</w:t>
      </w:r>
    </w:p>
    <w:p w14:paraId="1A6F417E" w14:textId="77777777" w:rsidR="000C1114" w:rsidRDefault="000C1114" w:rsidP="000C1114"/>
    <w:p w14:paraId="39304DD3" w14:textId="77777777" w:rsidR="000C1114" w:rsidRDefault="000C1114" w:rsidP="000C1114">
      <w:r>
        <w:t>Install Helm</w:t>
      </w:r>
    </w:p>
    <w:p w14:paraId="0D266355" w14:textId="77777777" w:rsidR="000C1114" w:rsidRDefault="000C1114" w:rsidP="000C1114"/>
    <w:p w14:paraId="14BD78E4" w14:textId="77777777" w:rsidR="000C1114" w:rsidRDefault="000C1114" w:rsidP="000C1114">
      <w:r>
        <w:t xml:space="preserve">Kubernetes + </w:t>
      </w:r>
      <w:proofErr w:type="spellStart"/>
      <w:r>
        <w:t>Zuul</w:t>
      </w:r>
      <w:proofErr w:type="spellEnd"/>
    </w:p>
    <w:p w14:paraId="43D38178" w14:textId="77777777" w:rsidR="000C1114" w:rsidRDefault="000C1114" w:rsidP="000C1114"/>
    <w:p w14:paraId="241AACBE" w14:textId="77777777" w:rsidR="000C1114" w:rsidRDefault="000C1114" w:rsidP="000C1114">
      <w:r>
        <w:t xml:space="preserve">Example Spring Boot 2 + Kubernetes + </w:t>
      </w:r>
      <w:proofErr w:type="spellStart"/>
      <w:r>
        <w:t>Zuul</w:t>
      </w:r>
      <w:proofErr w:type="spellEnd"/>
    </w:p>
    <w:p w14:paraId="2E61A7D4" w14:textId="77777777" w:rsidR="000C1114" w:rsidRDefault="000C1114" w:rsidP="000C1114"/>
    <w:p w14:paraId="73702955" w14:textId="77777777" w:rsidR="000C1114" w:rsidRDefault="000C1114" w:rsidP="000C1114">
      <w:r>
        <w:t>Secure Discovery Example</w:t>
      </w:r>
    </w:p>
    <w:p w14:paraId="30EEA05C" w14:textId="77777777" w:rsidR="000C1114" w:rsidRDefault="000C1114" w:rsidP="000C1114"/>
    <w:p w14:paraId="4D8AB446" w14:textId="77777777" w:rsidR="000C1114" w:rsidRDefault="000C1114" w:rsidP="000C1114">
      <w:r>
        <w:t>Travis CI/CD</w:t>
      </w:r>
    </w:p>
    <w:p w14:paraId="5D32CCE0" w14:textId="77777777" w:rsidR="000C1114" w:rsidRDefault="000C1114" w:rsidP="000C1114">
      <w:r>
        <w:t>Used travis-ci for building pull requests only.</w:t>
      </w:r>
    </w:p>
    <w:p w14:paraId="00EA995A" w14:textId="77777777" w:rsidR="000C1114" w:rsidRDefault="000C1114" w:rsidP="000C1114"/>
    <w:p w14:paraId="4309BB5B" w14:textId="77777777" w:rsidR="000C1114" w:rsidRDefault="000C1114" w:rsidP="000C1114">
      <w:proofErr w:type="spellStart"/>
      <w:r>
        <w:t>Github</w:t>
      </w:r>
      <w:proofErr w:type="spellEnd"/>
      <w:r>
        <w:t xml:space="preserve"> Actions CI/CD</w:t>
      </w:r>
    </w:p>
    <w:p w14:paraId="67656B99" w14:textId="77777777" w:rsidR="000C1114" w:rsidRDefault="000C1114" w:rsidP="000C1114">
      <w:r>
        <w:t>Using GitHub Actions for deploying services for multiple platforms(</w:t>
      </w:r>
      <w:proofErr w:type="spellStart"/>
      <w:r>
        <w:t>linux</w:t>
      </w:r>
      <w:proofErr w:type="spellEnd"/>
      <w:r>
        <w:t>/amd</w:t>
      </w:r>
      <w:proofErr w:type="gramStart"/>
      <w:r>
        <w:t>64,linux</w:t>
      </w:r>
      <w:proofErr w:type="gramEnd"/>
      <w:r>
        <w:t>/arm64).</w:t>
      </w:r>
    </w:p>
    <w:p w14:paraId="38DDB435" w14:textId="77777777" w:rsidR="000C1114" w:rsidRDefault="000C1114" w:rsidP="000C1114"/>
    <w:p w14:paraId="2C57371D" w14:textId="77777777" w:rsidR="000C1114" w:rsidRDefault="000C1114" w:rsidP="000C1114">
      <w:r>
        <w:t xml:space="preserve">More details look </w:t>
      </w:r>
      <w:proofErr w:type="gramStart"/>
      <w:r>
        <w:t>at .</w:t>
      </w:r>
      <w:proofErr w:type="spellStart"/>
      <w:r>
        <w:t>github</w:t>
      </w:r>
      <w:proofErr w:type="spellEnd"/>
      <w:proofErr w:type="gramEnd"/>
      <w:r>
        <w:t>/workflows/docker-build-push-*.</w:t>
      </w:r>
    </w:p>
    <w:p w14:paraId="28EA0F8E" w14:textId="77777777" w:rsidR="000C1114" w:rsidRDefault="000C1114" w:rsidP="000C1114"/>
    <w:p w14:paraId="36638105" w14:textId="77777777" w:rsidR="000C1114" w:rsidRDefault="000C1114" w:rsidP="000C1114">
      <w:proofErr w:type="gramStart"/>
      <w:r>
        <w:t>Configuration(</w:t>
      </w:r>
      <w:proofErr w:type="gramEnd"/>
      <w:r>
        <w:t>Deployment/Services) for Kubernetes look at .</w:t>
      </w:r>
      <w:proofErr w:type="spellStart"/>
      <w:r>
        <w:t>github</w:t>
      </w:r>
      <w:proofErr w:type="spellEnd"/>
      <w:r>
        <w:t>/workflows/</w:t>
      </w:r>
      <w:proofErr w:type="spellStart"/>
      <w:r>
        <w:t>kubernetes</w:t>
      </w:r>
      <w:proofErr w:type="spellEnd"/>
      <w:r>
        <w:t>.</w:t>
      </w:r>
    </w:p>
    <w:p w14:paraId="22596CC4" w14:textId="77777777" w:rsidR="000C1114" w:rsidRDefault="000C1114" w:rsidP="000C1114"/>
    <w:p w14:paraId="5BAE6DC6" w14:textId="77777777" w:rsidR="000C1114" w:rsidRDefault="000C1114" w:rsidP="000C1114">
      <w:r>
        <w:t>Swagger UI</w:t>
      </w:r>
    </w:p>
    <w:p w14:paraId="4DB62536" w14:textId="77777777" w:rsidR="000C1114" w:rsidRDefault="000C1114" w:rsidP="000C1114">
      <w:r>
        <w:t>Swagger UI is available for Authentication, Person and User Services</w:t>
      </w:r>
    </w:p>
    <w:p w14:paraId="5FBE721D" w14:textId="77777777" w:rsidR="000C1114" w:rsidRDefault="000C1114" w:rsidP="000C1114"/>
    <w:p w14:paraId="282CB926" w14:textId="77777777" w:rsidR="000C1114" w:rsidRDefault="000C1114" w:rsidP="000C1114">
      <w:r>
        <w:t xml:space="preserve">Access it Swagger UI - </w:t>
      </w:r>
      <w:proofErr w:type="gramStart"/>
      <w:r>
        <w:t>http://localhost:{</w:t>
      </w:r>
      <w:proofErr w:type="gramEnd"/>
      <w:r>
        <w:t>SERVICE_PORT}/swagger-ui.html</w:t>
      </w:r>
    </w:p>
    <w:p w14:paraId="56C7AEE2" w14:textId="77777777" w:rsidR="000C1114" w:rsidRDefault="000C1114" w:rsidP="000C1114"/>
    <w:p w14:paraId="458D0A43" w14:textId="77777777" w:rsidR="000C1114" w:rsidRDefault="000C1114" w:rsidP="000C1114">
      <w:r>
        <w:t>TODO List</w:t>
      </w:r>
    </w:p>
    <w:p w14:paraId="4ECF9756" w14:textId="77777777" w:rsidR="000C1114" w:rsidRDefault="000C1114" w:rsidP="000C1114">
      <w:r>
        <w:t xml:space="preserve"> Java - Split Person and User in different entities</w:t>
      </w:r>
    </w:p>
    <w:p w14:paraId="0CEDA6C5" w14:textId="77777777" w:rsidR="000C1114" w:rsidRDefault="000C1114" w:rsidP="000C1114">
      <w:r>
        <w:t xml:space="preserve"> Java - Split </w:t>
      </w:r>
      <w:proofErr w:type="gramStart"/>
      <w:r>
        <w:t>back-end</w:t>
      </w:r>
      <w:proofErr w:type="gramEnd"/>
      <w:r>
        <w:t xml:space="preserve"> and front-end in two different folders</w:t>
      </w:r>
    </w:p>
    <w:p w14:paraId="142395F5" w14:textId="77777777" w:rsidR="000C1114" w:rsidRDefault="000C1114" w:rsidP="000C1114">
      <w:r>
        <w:t xml:space="preserve"> Java - Split Java 8 Learning in another folder</w:t>
      </w:r>
    </w:p>
    <w:p w14:paraId="343C88EF" w14:textId="77777777" w:rsidR="000C1114" w:rsidRDefault="000C1114" w:rsidP="000C1114">
      <w:r>
        <w:t xml:space="preserve"> Java - Add Test for Users Classes</w:t>
      </w:r>
    </w:p>
    <w:p w14:paraId="115E03C1" w14:textId="77777777" w:rsidR="000C1114" w:rsidRDefault="000C1114" w:rsidP="000C1114">
      <w:r>
        <w:t xml:space="preserve"> Java - Add Spring Cloud Config</w:t>
      </w:r>
    </w:p>
    <w:p w14:paraId="5EC2CF2A" w14:textId="77777777" w:rsidR="000C1114" w:rsidRDefault="000C1114" w:rsidP="000C1114">
      <w:r>
        <w:t xml:space="preserve"> Java - Add Service </w:t>
      </w:r>
      <w:proofErr w:type="gramStart"/>
      <w:r>
        <w:t>Discovery(</w:t>
      </w:r>
      <w:proofErr w:type="gramEnd"/>
      <w:r>
        <w:t>Eureka)</w:t>
      </w:r>
    </w:p>
    <w:p w14:paraId="7292661B" w14:textId="77777777" w:rsidR="000C1114" w:rsidRDefault="000C1114" w:rsidP="000C1114">
      <w:r>
        <w:t xml:space="preserve"> Java - Add </w:t>
      </w:r>
      <w:proofErr w:type="spellStart"/>
      <w:proofErr w:type="gramStart"/>
      <w:r>
        <w:t>Zuul</w:t>
      </w:r>
      <w:proofErr w:type="spellEnd"/>
      <w:r>
        <w:t>(</w:t>
      </w:r>
      <w:proofErr w:type="gramEnd"/>
      <w:r>
        <w:t>Gateway)</w:t>
      </w:r>
    </w:p>
    <w:p w14:paraId="75641091" w14:textId="77777777" w:rsidR="000C1114" w:rsidRDefault="000C1114" w:rsidP="000C1114">
      <w:r>
        <w:t xml:space="preserve"> Java - Add Maven Docker Plugin</w:t>
      </w:r>
    </w:p>
    <w:p w14:paraId="1ADC8722" w14:textId="77777777" w:rsidR="000C1114" w:rsidRDefault="000C1114" w:rsidP="000C1114">
      <w:r>
        <w:t xml:space="preserve"> Java - Add Redis for Shared Session between applications</w:t>
      </w:r>
    </w:p>
    <w:p w14:paraId="1938F1F4" w14:textId="77777777" w:rsidR="000C1114" w:rsidRDefault="000C1114" w:rsidP="000C1114">
      <w:r>
        <w:t xml:space="preserve"> Java - Add Authentication for all </w:t>
      </w:r>
      <w:proofErr w:type="gramStart"/>
      <w:r>
        <w:t>applications</w:t>
      </w:r>
      <w:proofErr w:type="gramEnd"/>
    </w:p>
    <w:p w14:paraId="38A6E5DF" w14:textId="77777777" w:rsidR="000C1114" w:rsidRDefault="000C1114" w:rsidP="000C1114">
      <w:r>
        <w:lastRenderedPageBreak/>
        <w:t xml:space="preserve"> Java - Add Prometheus/Grafana for docker </w:t>
      </w:r>
      <w:proofErr w:type="gramStart"/>
      <w:r>
        <w:t>compose</w:t>
      </w:r>
      <w:proofErr w:type="gramEnd"/>
    </w:p>
    <w:p w14:paraId="75CD79BE" w14:textId="77777777" w:rsidR="000C1114" w:rsidRDefault="000C1114" w:rsidP="000C1114">
      <w:r>
        <w:t xml:space="preserve"> Java - Add Oauth2 Security layer</w:t>
      </w:r>
    </w:p>
    <w:p w14:paraId="66C47724" w14:textId="77777777" w:rsidR="000C1114" w:rsidRDefault="000C1114" w:rsidP="000C1114">
      <w:r>
        <w:t xml:space="preserve"> Java - Fix </w:t>
      </w:r>
      <w:proofErr w:type="spellStart"/>
      <w:r>
        <w:t>Zuul</w:t>
      </w:r>
      <w:proofErr w:type="spellEnd"/>
      <w:r>
        <w:t xml:space="preserve">/Edge Server for working with NodeJS </w:t>
      </w:r>
      <w:proofErr w:type="gramStart"/>
      <w:r>
        <w:t>Service</w:t>
      </w:r>
      <w:proofErr w:type="gramEnd"/>
    </w:p>
    <w:p w14:paraId="1A1B8981" w14:textId="77777777" w:rsidR="000C1114" w:rsidRDefault="000C1114" w:rsidP="000C1114">
      <w:r>
        <w:t xml:space="preserve"> Kotlin - Add Service using Kotlin </w:t>
      </w:r>
      <w:proofErr w:type="gramStart"/>
      <w:r>
        <w:t>Language</w:t>
      </w:r>
      <w:proofErr w:type="gramEnd"/>
    </w:p>
    <w:p w14:paraId="2D76E325" w14:textId="77777777" w:rsidR="000C1114" w:rsidRDefault="000C1114" w:rsidP="000C1114">
      <w:r>
        <w:t xml:space="preserve"> </w:t>
      </w:r>
      <w:proofErr w:type="spellStart"/>
      <w:r>
        <w:t>Quarkus</w:t>
      </w:r>
      <w:proofErr w:type="spellEnd"/>
      <w:r>
        <w:t xml:space="preserve"> - Add Service using </w:t>
      </w:r>
      <w:proofErr w:type="spellStart"/>
      <w:r>
        <w:t>Quarkus</w:t>
      </w:r>
      <w:proofErr w:type="spellEnd"/>
      <w:r>
        <w:t xml:space="preserve"> </w:t>
      </w:r>
      <w:proofErr w:type="gramStart"/>
      <w:r>
        <w:t>framework</w:t>
      </w:r>
      <w:proofErr w:type="gramEnd"/>
    </w:p>
    <w:p w14:paraId="44F4CEA5" w14:textId="77777777" w:rsidR="000C1114" w:rsidRDefault="000C1114" w:rsidP="000C1114">
      <w:r>
        <w:t xml:space="preserve"> Scala - Add Service using Scala </w:t>
      </w:r>
      <w:proofErr w:type="gramStart"/>
      <w:r>
        <w:t>Language</w:t>
      </w:r>
      <w:proofErr w:type="gramEnd"/>
    </w:p>
    <w:p w14:paraId="7EA85F5D" w14:textId="77777777" w:rsidR="000C1114" w:rsidRDefault="000C1114" w:rsidP="000C1114">
      <w:r>
        <w:t xml:space="preserve"> C# - Add Service using C# </w:t>
      </w:r>
      <w:proofErr w:type="gramStart"/>
      <w:r>
        <w:t>Language</w:t>
      </w:r>
      <w:proofErr w:type="gramEnd"/>
    </w:p>
    <w:p w14:paraId="1C5F614F" w14:textId="77777777" w:rsidR="000C1114" w:rsidRDefault="000C1114" w:rsidP="000C1114">
      <w:r>
        <w:t xml:space="preserve"> Go - Add Service using Go </w:t>
      </w:r>
      <w:proofErr w:type="gramStart"/>
      <w:r>
        <w:t>Language</w:t>
      </w:r>
      <w:proofErr w:type="gramEnd"/>
    </w:p>
    <w:p w14:paraId="1224C42E" w14:textId="77777777" w:rsidR="000C1114" w:rsidRDefault="000C1114" w:rsidP="000C1114">
      <w:r>
        <w:t xml:space="preserve"> React - Create User List</w:t>
      </w:r>
    </w:p>
    <w:p w14:paraId="2786E032" w14:textId="77777777" w:rsidR="000C1114" w:rsidRDefault="000C1114" w:rsidP="000C1114">
      <w:r>
        <w:t xml:space="preserve"> React - Create User Page</w:t>
      </w:r>
    </w:p>
    <w:p w14:paraId="7C539C93" w14:textId="77777777" w:rsidR="000C1114" w:rsidRDefault="000C1114" w:rsidP="000C1114">
      <w:r>
        <w:t xml:space="preserve"> React - Create User Edit</w:t>
      </w:r>
    </w:p>
    <w:p w14:paraId="2EAABF5F" w14:textId="77777777" w:rsidR="000C1114" w:rsidRDefault="000C1114" w:rsidP="000C1114">
      <w:r>
        <w:t xml:space="preserve"> React - Create Categories Edit</w:t>
      </w:r>
    </w:p>
    <w:p w14:paraId="677C5EAD" w14:textId="77777777" w:rsidR="000C1114" w:rsidRDefault="000C1114" w:rsidP="000C1114">
      <w:r>
        <w:t xml:space="preserve"> React - Create Recipes Edit</w:t>
      </w:r>
    </w:p>
    <w:p w14:paraId="2948F169" w14:textId="77777777" w:rsidR="000C1114" w:rsidRDefault="000C1114" w:rsidP="000C1114">
      <w:r>
        <w:t xml:space="preserve"> React - Fix User Create/Edit</w:t>
      </w:r>
    </w:p>
    <w:p w14:paraId="6E620576" w14:textId="77777777" w:rsidR="000C1114" w:rsidRDefault="000C1114" w:rsidP="000C1114">
      <w:r>
        <w:t xml:space="preserve"> React - Fix Person Create/Edit</w:t>
      </w:r>
    </w:p>
    <w:p w14:paraId="4178622C" w14:textId="77777777" w:rsidR="000C1114" w:rsidRDefault="000C1114" w:rsidP="000C1114">
      <w:r>
        <w:t xml:space="preserve"> React - Fix Person List to work with @Tailable and </w:t>
      </w:r>
      <w:proofErr w:type="spellStart"/>
      <w:r>
        <w:t>EventSource</w:t>
      </w:r>
      <w:proofErr w:type="spellEnd"/>
      <w:r>
        <w:t>.</w:t>
      </w:r>
    </w:p>
    <w:p w14:paraId="425B17D0" w14:textId="77777777" w:rsidR="000C1114" w:rsidRDefault="000C1114" w:rsidP="000C1114">
      <w:r>
        <w:t xml:space="preserve"> React - Fix Docker Web App to use </w:t>
      </w:r>
      <w:proofErr w:type="gramStart"/>
      <w:r>
        <w:t>Nginx</w:t>
      </w:r>
      <w:proofErr w:type="gramEnd"/>
    </w:p>
    <w:p w14:paraId="3BAD5AA2" w14:textId="77777777" w:rsidR="000C1114" w:rsidRDefault="000C1114" w:rsidP="000C1114">
      <w:r>
        <w:t xml:space="preserve"> Kubernetes/</w:t>
      </w:r>
      <w:proofErr w:type="spellStart"/>
      <w:r>
        <w:t>Minikube</w:t>
      </w:r>
      <w:proofErr w:type="spellEnd"/>
      <w:r>
        <w:t xml:space="preserve"> - Add example to use Kubernetes with </w:t>
      </w:r>
      <w:proofErr w:type="spellStart"/>
      <w:proofErr w:type="gramStart"/>
      <w:r>
        <w:t>Minikube</w:t>
      </w:r>
      <w:proofErr w:type="spellEnd"/>
      <w:proofErr w:type="gramEnd"/>
    </w:p>
    <w:p w14:paraId="047ACB0D" w14:textId="77777777" w:rsidR="000C1114" w:rsidRDefault="000C1114" w:rsidP="000C1114">
      <w:r>
        <w:t xml:space="preserve"> Deploy - Google Cloud/GKE</w:t>
      </w:r>
    </w:p>
    <w:p w14:paraId="75CC6F29" w14:textId="77777777" w:rsidR="000C1114" w:rsidRDefault="000C1114" w:rsidP="000C1114">
      <w:r>
        <w:t xml:space="preserve"> CI/CD - Add Travis</w:t>
      </w:r>
    </w:p>
    <w:p w14:paraId="3ED17600" w14:textId="77777777" w:rsidR="000C1114" w:rsidRDefault="000C1114" w:rsidP="000C1114">
      <w:r>
        <w:t xml:space="preserve"> CI/CD - - Add </w:t>
      </w:r>
      <w:proofErr w:type="spellStart"/>
      <w:r>
        <w:t>Herokuy</w:t>
      </w:r>
      <w:proofErr w:type="spellEnd"/>
    </w:p>
    <w:p w14:paraId="04A8AC74" w14:textId="77777777" w:rsidR="000C1114" w:rsidRDefault="000C1114" w:rsidP="000C1114">
      <w:r>
        <w:t xml:space="preserve"> CI/CD - Add GitHub Actions for deploy in </w:t>
      </w:r>
      <w:proofErr w:type="gramStart"/>
      <w:r>
        <w:t>GCP</w:t>
      </w:r>
      <w:proofErr w:type="gramEnd"/>
    </w:p>
    <w:p w14:paraId="55EC986F" w14:textId="77777777" w:rsidR="000C1114" w:rsidRDefault="000C1114" w:rsidP="000C1114">
      <w:r>
        <w:t xml:space="preserve"> Add documentation for libraries </w:t>
      </w:r>
      <w:proofErr w:type="gramStart"/>
      <w:r>
        <w:t>used</w:t>
      </w:r>
      <w:proofErr w:type="gramEnd"/>
    </w:p>
    <w:p w14:paraId="70A0C04D" w14:textId="77777777" w:rsidR="000C1114" w:rsidRDefault="000C1114" w:rsidP="000C1114">
      <w:r>
        <w:t xml:space="preserve"> Add documentation/how-to for each </w:t>
      </w:r>
      <w:proofErr w:type="gramStart"/>
      <w:r>
        <w:t>language</w:t>
      </w:r>
      <w:proofErr w:type="gramEnd"/>
    </w:p>
    <w:p w14:paraId="61FE2BFA" w14:textId="77777777" w:rsidR="000C1114" w:rsidRDefault="000C1114" w:rsidP="000C1114">
      <w:r>
        <w:t xml:space="preserve"> Add tests for </w:t>
      </w:r>
      <w:proofErr w:type="gramStart"/>
      <w:r>
        <w:t>Python</w:t>
      </w:r>
      <w:proofErr w:type="gramEnd"/>
    </w:p>
    <w:p w14:paraId="6EEA0623" w14:textId="77777777" w:rsidR="000C1114" w:rsidRDefault="000C1114" w:rsidP="000C1114">
      <w:r>
        <w:t xml:space="preserve"> Add React Legacy</w:t>
      </w:r>
    </w:p>
    <w:p w14:paraId="22FA5145" w14:textId="77777777" w:rsidR="000C1114" w:rsidRDefault="000C1114" w:rsidP="000C1114">
      <w:r>
        <w:t xml:space="preserve"> Rename /</w:t>
      </w:r>
      <w:proofErr w:type="spellStart"/>
      <w:r>
        <w:t>api</w:t>
      </w:r>
      <w:proofErr w:type="spellEnd"/>
      <w:r>
        <w:t>/persons to /</w:t>
      </w:r>
      <w:proofErr w:type="spellStart"/>
      <w:r>
        <w:t>api</w:t>
      </w:r>
      <w:proofErr w:type="spellEnd"/>
      <w:r>
        <w:t>/</w:t>
      </w:r>
      <w:proofErr w:type="gramStart"/>
      <w:r>
        <w:t>people</w:t>
      </w:r>
      <w:proofErr w:type="gramEnd"/>
    </w:p>
    <w:p w14:paraId="780C94E9" w14:textId="77777777" w:rsidR="000C1114" w:rsidRDefault="000C1114" w:rsidP="000C1114">
      <w:r>
        <w:t xml:space="preserve"> Replace Eureka/Spring Config Server to Consul</w:t>
      </w:r>
    </w:p>
    <w:p w14:paraId="62658E10" w14:textId="15B9AE7A" w:rsidR="00E84769" w:rsidRDefault="000C1114" w:rsidP="000C1114">
      <w:r>
        <w:t xml:space="preserve"> Add Query DSL</w:t>
      </w:r>
    </w:p>
    <w:sectPr w:rsidR="00E84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8C"/>
    <w:rsid w:val="000C1114"/>
    <w:rsid w:val="000D6CB0"/>
    <w:rsid w:val="00402AFC"/>
    <w:rsid w:val="004D560D"/>
    <w:rsid w:val="00AE69A3"/>
    <w:rsid w:val="00C32C2F"/>
    <w:rsid w:val="00C748FE"/>
    <w:rsid w:val="00D5442A"/>
    <w:rsid w:val="00D83956"/>
    <w:rsid w:val="00DE4543"/>
    <w:rsid w:val="00E84769"/>
    <w:rsid w:val="00F2229C"/>
    <w:rsid w:val="00FA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FB81"/>
  <w15:chartTrackingRefBased/>
  <w15:docId w15:val="{9AE3DA12-FE4B-4B07-91E1-1E76536D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69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69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E6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E69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9A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5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1072</Words>
  <Characters>6112</Characters>
  <Application>Microsoft Office Word</Application>
  <DocSecurity>0</DocSecurity>
  <Lines>50</Lines>
  <Paragraphs>14</Paragraphs>
  <ScaleCrop>false</ScaleCrop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11</cp:revision>
  <dcterms:created xsi:type="dcterms:W3CDTF">2021-02-05T15:52:00Z</dcterms:created>
  <dcterms:modified xsi:type="dcterms:W3CDTF">2021-02-05T15:58:00Z</dcterms:modified>
</cp:coreProperties>
</file>